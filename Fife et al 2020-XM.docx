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B2C26" w14:textId="77777777" w:rsidR="00E9569B" w:rsidRDefault="00C14CF7">
      <w:pPr>
        <w:pStyle w:val="FirstParagraph"/>
      </w:pPr>
      <w:r>
        <w:t>Running head:</w:t>
      </w:r>
      <w:r>
        <w:br/>
        <w:t>Scientific Notes</w:t>
      </w:r>
    </w:p>
    <w:p w14:paraId="795B2C27" w14:textId="22166893" w:rsidR="00E9569B" w:rsidRDefault="00C14CF7">
      <w:pPr>
        <w:pStyle w:val="BodyText"/>
      </w:pPr>
      <w:r>
        <w:t>Membership status:</w:t>
      </w:r>
      <w:r>
        <w:br/>
        <w:t>Member</w:t>
      </w:r>
      <w:ins w:id="0" w:author="Martini,Xavier" w:date="2020-02-18T17:56:00Z">
        <w:r w:rsidR="00B167C4">
          <w:t>s:</w:t>
        </w:r>
      </w:ins>
      <w:r>
        <w:t xml:space="preserve"> </w:t>
      </w:r>
      <w:del w:id="1" w:author="Martini,Xavier" w:date="2020-02-18T17:56:00Z">
        <w:r w:rsidDel="00B167C4">
          <w:delText>(</w:delText>
        </w:r>
      </w:del>
      <w:del w:id="2" w:author="Martini,Xavier" w:date="2020-02-18T17:59:00Z">
        <w:r w:rsidDel="00B167C4">
          <w:delText>Austin N. Fife, ID</w:delText>
        </w:r>
      </w:del>
      <w:ins w:id="3" w:author="Martini,Xavier" w:date="2020-02-18T17:56:00Z">
        <w:r w:rsidR="00B167C4">
          <w:t>Xavier Martini</w:t>
        </w:r>
      </w:ins>
      <w:ins w:id="4" w:author="Martini,Xavier" w:date="2020-02-18T17:59:00Z">
        <w:r w:rsidR="00B167C4">
          <w:t xml:space="preserve"> (ID 1588)</w:t>
        </w:r>
      </w:ins>
      <w:del w:id="5" w:author="Martini,Xavier" w:date="2020-02-18T17:56:00Z">
        <w:r w:rsidDel="00B167C4">
          <w:delText>)</w:delText>
        </w:r>
      </w:del>
    </w:p>
    <w:p w14:paraId="795B2C28" w14:textId="6F2F0867" w:rsidR="00E9569B" w:rsidRDefault="00C14CF7">
      <w:pPr>
        <w:pStyle w:val="BodyText"/>
      </w:pPr>
      <w:r>
        <w:t>Billing contact:</w:t>
      </w:r>
      <w:r>
        <w:br/>
      </w:r>
      <w:del w:id="6" w:author="Martini,Xavier" w:date="2020-02-18T17:55:00Z">
        <w:r w:rsidDel="00B167C4">
          <w:delText>Austin N. Fife</w:delText>
        </w:r>
      </w:del>
      <w:ins w:id="7" w:author="Martini,Xavier" w:date="2020-02-18T17:55:00Z">
        <w:r w:rsidR="00B167C4">
          <w:t>Xavier Martini</w:t>
        </w:r>
      </w:ins>
      <w:r>
        <w:br/>
        <w:t>The University of Florida - North Florida Research and Education Center</w:t>
      </w:r>
      <w:r>
        <w:br/>
        <w:t>155 Research Road</w:t>
      </w:r>
      <w:r>
        <w:br/>
        <w:t>Quincy, 32351, USA</w:t>
      </w:r>
      <w:r>
        <w:br/>
        <w:t>Phone: +01 (850) 875-</w:t>
      </w:r>
      <w:del w:id="8" w:author="Martini,Xavier" w:date="2020-02-18T17:55:00Z">
        <w:r w:rsidDel="00B167C4">
          <w:delText>7100</w:delText>
        </w:r>
      </w:del>
      <w:ins w:id="9" w:author="Martini,Xavier" w:date="2020-02-18T17:55:00Z">
        <w:r w:rsidR="00B167C4">
          <w:t>71</w:t>
        </w:r>
        <w:r w:rsidR="00B167C4">
          <w:t>60</w:t>
        </w:r>
      </w:ins>
      <w:r>
        <w:br/>
        <w:t xml:space="preserve">E-mail: </w:t>
      </w:r>
      <w:del w:id="10" w:author="Martini,Xavier" w:date="2020-02-18T17:55:00Z">
        <w:r w:rsidDel="00B167C4">
          <w:delText>afife</w:delText>
        </w:r>
      </w:del>
      <w:ins w:id="11" w:author="Martini,Xavier" w:date="2020-02-18T17:55:00Z">
        <w:r w:rsidR="00B167C4">
          <w:t>xmartini</w:t>
        </w:r>
      </w:ins>
      <w:r>
        <w:t>@ufl.edu</w:t>
      </w:r>
      <w:r>
        <w:br/>
      </w:r>
      <w:r w:rsidRPr="00512138">
        <w:rPr>
          <w:highlight w:val="yellow"/>
          <w:rPrChange w:id="12" w:author="Martini,Xavier" w:date="2020-02-18T18:00:00Z">
            <w:rPr/>
          </w:rPrChange>
        </w:rPr>
        <w:t>Include any information (reference number, tax ID, etc.) that you need included on the invoice</w:t>
      </w:r>
    </w:p>
    <w:p w14:paraId="795B2C29" w14:textId="6B53E401" w:rsidR="00E9569B" w:rsidRDefault="00C14CF7">
      <w:pPr>
        <w:pStyle w:val="BodyText"/>
      </w:pPr>
      <w:r>
        <w:rPr>
          <w:b/>
        </w:rPr>
        <w:t xml:space="preserve">First report of </w:t>
      </w:r>
      <w:r>
        <w:rPr>
          <w:b/>
          <w:i/>
        </w:rPr>
        <w:t>Phyllocoptes fructiphilus</w:t>
      </w:r>
      <w:r>
        <w:rPr>
          <w:b/>
        </w:rPr>
        <w:t xml:space="preserve"> </w:t>
      </w:r>
      <w:ins w:id="13" w:author="Martini,Xavier" w:date="2020-02-18T17:54:00Z">
        <w:r w:rsidR="00B167C4">
          <w:rPr>
            <w:b/>
          </w:rPr>
          <w:t xml:space="preserve">the vector of the Rose rosette virus </w:t>
        </w:r>
      </w:ins>
      <w:r>
        <w:rPr>
          <w:b/>
        </w:rPr>
        <w:t>in Florida</w:t>
      </w:r>
    </w:p>
    <w:p w14:paraId="795B2C2A" w14:textId="77777777" w:rsidR="00E9569B" w:rsidRDefault="00C14CF7">
      <w:pPr>
        <w:pStyle w:val="BodyText"/>
      </w:pPr>
      <w:r>
        <w:t xml:space="preserve">Austin </w:t>
      </w:r>
      <w:r>
        <w:rPr>
          <w:b/>
        </w:rPr>
        <w:t>Fife</w:t>
      </w:r>
      <w:r>
        <w:rPr>
          <w:vertAlign w:val="superscript"/>
        </w:rPr>
        <w:t>1</w:t>
      </w:r>
      <w:r>
        <w:t xml:space="preserve">*, Sam </w:t>
      </w:r>
      <w:r>
        <w:rPr>
          <w:b/>
        </w:rPr>
        <w:t>Bolton</w:t>
      </w:r>
      <w:r>
        <w:rPr>
          <w:vertAlign w:val="superscript"/>
        </w:rPr>
        <w:t>2</w:t>
      </w:r>
      <w:r>
        <w:t xml:space="preserve">, Mathews </w:t>
      </w:r>
      <w:r>
        <w:rPr>
          <w:b/>
        </w:rPr>
        <w:t>Paret</w:t>
      </w:r>
      <w:r>
        <w:rPr>
          <w:vertAlign w:val="superscript"/>
        </w:rPr>
        <w:t>3</w:t>
      </w:r>
      <w:r>
        <w:t xml:space="preserve">, and Xavier </w:t>
      </w:r>
      <w:r>
        <w:rPr>
          <w:b/>
        </w:rPr>
        <w:t>Martini</w:t>
      </w:r>
      <w:r>
        <w:rPr>
          <w:vertAlign w:val="superscript"/>
        </w:rPr>
        <w:t>4</w:t>
      </w:r>
    </w:p>
    <w:p w14:paraId="795B2C2B" w14:textId="77777777" w:rsidR="00E9569B" w:rsidRDefault="00C14CF7">
      <w:pPr>
        <w:pStyle w:val="BodyText"/>
      </w:pPr>
      <w:r>
        <w:rPr>
          <w:vertAlign w:val="superscript"/>
        </w:rPr>
        <w:t>1</w:t>
      </w:r>
      <w:r>
        <w:t xml:space="preserve"> University of Florida, Department of Entomology and Nematology, Gainesville, Florida, 32611, USA, E-mail: afife@ufl.edu</w:t>
      </w:r>
    </w:p>
    <w:p w14:paraId="795B2C2C" w14:textId="77777777" w:rsidR="00E9569B" w:rsidRDefault="00C14CF7">
      <w:pPr>
        <w:pStyle w:val="BodyText"/>
      </w:pPr>
      <w:r>
        <w:rPr>
          <w:vertAlign w:val="superscript"/>
        </w:rPr>
        <w:t>2</w:t>
      </w:r>
      <w:r>
        <w:t xml:space="preserve"> The Florida Department of Agriculture and Consumer Services, Division of Plant Industry, Gainesville, Florida, 32614, USA, E-mail: Samuel.Bolton@FDACS.gov</w:t>
      </w:r>
    </w:p>
    <w:p w14:paraId="795B2C2D" w14:textId="77777777" w:rsidR="00E9569B" w:rsidRDefault="00C14CF7">
      <w:pPr>
        <w:pStyle w:val="BodyText"/>
      </w:pPr>
      <w:r>
        <w:rPr>
          <w:vertAlign w:val="superscript"/>
        </w:rPr>
        <w:lastRenderedPageBreak/>
        <w:t>3</w:t>
      </w:r>
      <w:r>
        <w:t xml:space="preserve"> University of Florida, Department of Entomology and Nematology, Gainesville, Florida, 32611, USA, E-mail: paret@ufl.edu</w:t>
      </w:r>
    </w:p>
    <w:p w14:paraId="795B2C2E" w14:textId="77777777" w:rsidR="00E9569B" w:rsidRDefault="00C14CF7">
      <w:pPr>
        <w:pStyle w:val="BodyText"/>
      </w:pPr>
      <w:r>
        <w:rPr>
          <w:vertAlign w:val="superscript"/>
        </w:rPr>
        <w:t>4</w:t>
      </w:r>
      <w:r>
        <w:t xml:space="preserve"> University of Florida, Department of Entomology and Nematology, Gainesville, Florida, 32611, USA, E-mail: xmartini@ufl.edu</w:t>
      </w:r>
    </w:p>
    <w:p w14:paraId="795B2C2F" w14:textId="190B774B" w:rsidR="00E9569B" w:rsidRDefault="00C14CF7">
      <w:pPr>
        <w:pStyle w:val="BodyText"/>
      </w:pPr>
      <w:r>
        <w:t xml:space="preserve">*Corresponding author; E-mail: </w:t>
      </w:r>
      <w:ins w:id="14" w:author="Martini,Xavier" w:date="2020-02-18T17:55:00Z">
        <w:r w:rsidR="00B167C4">
          <w:t>xmartini@ufl.edu</w:t>
        </w:r>
      </w:ins>
      <w:del w:id="15" w:author="Martini,Xavier" w:date="2020-02-18T17:55:00Z">
        <w:r w:rsidDel="00B167C4">
          <w:delText>afife@ufl.edu</w:delText>
        </w:r>
      </w:del>
    </w:p>
    <w:p w14:paraId="795B2C30" w14:textId="77777777" w:rsidR="00E9569B" w:rsidRDefault="00C14CF7">
      <w:r>
        <w:br w:type="page"/>
      </w:r>
    </w:p>
    <w:p w14:paraId="795B2C31" w14:textId="0A5A82B3" w:rsidR="00E9569B" w:rsidRDefault="00C14CF7">
      <w:pPr>
        <w:pStyle w:val="BodyText"/>
      </w:pPr>
      <w:r>
        <w:rPr>
          <w:i/>
        </w:rPr>
        <w:lastRenderedPageBreak/>
        <w:t>Phyllocoptes fructiphilus</w:t>
      </w:r>
      <w:r>
        <w:t xml:space="preserve"> is a microscopic plant-feeding </w:t>
      </w:r>
      <w:del w:id="16" w:author="Martini,Xavier" w:date="2020-02-18T17:35:00Z">
        <w:r w:rsidDel="00C80F11">
          <w:delText xml:space="preserve">arachnid known as an </w:delText>
        </w:r>
      </w:del>
      <w:r>
        <w:t xml:space="preserve">eriophyid mite. </w:t>
      </w:r>
      <w:r>
        <w:rPr>
          <w:i/>
        </w:rPr>
        <w:t>P. fructiphilus</w:t>
      </w:r>
      <w:r>
        <w:t xml:space="preserve"> is very host specific, only feeding on plants in the genus </w:t>
      </w:r>
      <w:r>
        <w:rPr>
          <w:i/>
        </w:rPr>
        <w:t>Rosa</w:t>
      </w:r>
      <w:r>
        <w:t xml:space="preserve">, and rarely causes observable damage to their </w:t>
      </w:r>
      <w:commentRangeStart w:id="17"/>
      <w:r>
        <w:t>host</w:t>
      </w:r>
      <w:commentRangeEnd w:id="17"/>
      <w:r w:rsidR="00C80F11">
        <w:rPr>
          <w:rStyle w:val="CommentReference"/>
        </w:rPr>
        <w:commentReference w:id="17"/>
      </w:r>
      <w:r>
        <w:t xml:space="preserve">. </w:t>
      </w:r>
      <w:ins w:id="18" w:author="Martini,Xavier" w:date="2020-02-18T17:36:00Z">
        <w:r w:rsidR="00C80F11">
          <w:rPr>
            <w:i/>
          </w:rPr>
          <w:t>Phyllocoptes fructiphilus</w:t>
        </w:r>
        <w:r w:rsidR="00C80F11">
          <w:t xml:space="preserve"> </w:t>
        </w:r>
        <w:r w:rsidR="00C80F11">
          <w:t xml:space="preserve">is the </w:t>
        </w:r>
      </w:ins>
      <w:ins w:id="19" w:author="Martini,Xavier" w:date="2020-02-18T17:37:00Z">
        <w:r w:rsidR="00C80F11">
          <w:t>vector</w:t>
        </w:r>
      </w:ins>
      <w:ins w:id="20" w:author="Martini,Xavier" w:date="2020-02-18T17:36:00Z">
        <w:r w:rsidR="00C80F11">
          <w:t xml:space="preserve"> of </w:t>
        </w:r>
      </w:ins>
      <w:del w:id="21" w:author="Martini,Xavier" w:date="2020-02-18T17:36:00Z">
        <w:r w:rsidDel="00C80F11">
          <w:delText xml:space="preserve">Unfortunately, </w:delText>
        </w:r>
        <w:r w:rsidDel="00C80F11">
          <w:rPr>
            <w:i/>
          </w:rPr>
          <w:delText>P. fructiphilus</w:delText>
        </w:r>
        <w:r w:rsidDel="00C80F11">
          <w:delText xml:space="preserve"> has become infamous due to a</w:delText>
        </w:r>
      </w:del>
      <w:ins w:id="22" w:author="Martini,Xavier" w:date="2020-02-18T17:36:00Z">
        <w:r w:rsidR="00C80F11">
          <w:t>the</w:t>
        </w:r>
      </w:ins>
      <w:del w:id="23" w:author="Martini,Xavier" w:date="2020-02-18T17:36:00Z">
        <w:r w:rsidDel="00C80F11">
          <w:delText xml:space="preserve"> v</w:delText>
        </w:r>
      </w:del>
      <w:del w:id="24" w:author="Martini,Xavier" w:date="2020-02-18T17:37:00Z">
        <w:r w:rsidDel="00C80F11">
          <w:delText>irus known as</w:delText>
        </w:r>
      </w:del>
      <w:r>
        <w:t xml:space="preserve"> Rose Rosette Virus (RRV</w:t>
      </w:r>
      <w:commentRangeStart w:id="25"/>
      <w:del w:id="26" w:author="Martini,Xavier" w:date="2020-02-18T17:37:00Z">
        <w:r w:rsidDel="00AA1F72">
          <w:delText>), which the mite transmits while feeding</w:delText>
        </w:r>
      </w:del>
      <w:commentRangeEnd w:id="25"/>
      <w:r w:rsidR="00AA1F72">
        <w:rPr>
          <w:rStyle w:val="CommentReference"/>
        </w:rPr>
        <w:commentReference w:id="25"/>
      </w:r>
      <w:del w:id="27" w:author="Martini,Xavier" w:date="2020-02-18T17:37:00Z">
        <w:r w:rsidDel="00AA1F72">
          <w:delText>.</w:delText>
        </w:r>
      </w:del>
      <w:ins w:id="28" w:author="Martini,Xavier" w:date="2020-02-18T17:37:00Z">
        <w:r w:rsidR="00AA1F72">
          <w:t>).</w:t>
        </w:r>
      </w:ins>
      <w:r>
        <w:t xml:space="preserve"> RRV infection </w:t>
      </w:r>
      <w:del w:id="29" w:author="Martini,Xavier" w:date="2020-02-18T17:37:00Z">
        <w:r w:rsidDel="00AA1F72">
          <w:delText xml:space="preserve">creates </w:delText>
        </w:r>
      </w:del>
      <w:ins w:id="30" w:author="Martini,Xavier" w:date="2020-02-18T17:37:00Z">
        <w:r w:rsidR="00AA1F72">
          <w:t>is commonly associated with</w:t>
        </w:r>
        <w:r w:rsidR="00AA1F72">
          <w:t xml:space="preserve"> </w:t>
        </w:r>
      </w:ins>
      <w:r>
        <w:t xml:space="preserve">the following symptoms: witches’ brooms/rosetting, deformed flowers, increased prickle density, elongated shoots, reddened leaves and stems, and increased die-back which ultimately kills the rose </w:t>
      </w:r>
      <w:commentRangeStart w:id="31"/>
      <w:r>
        <w:t>host</w:t>
      </w:r>
      <w:commentRangeEnd w:id="31"/>
      <w:r w:rsidR="00AA1F72">
        <w:rPr>
          <w:rStyle w:val="CommentReference"/>
        </w:rPr>
        <w:commentReference w:id="31"/>
      </w:r>
      <w:r>
        <w:t xml:space="preserve">. This disease is known as Rose Rosette Disease (RRD) and is the most serious disease of roses, creating millions of dollars of losses for growers. Rose Rosette Disease and the mite have invaded the southeastern united states as they followed the range expansion of the non-native </w:t>
      </w:r>
      <w:r>
        <w:rPr>
          <w:i/>
        </w:rPr>
        <w:t>Rosa multiflora</w:t>
      </w:r>
      <w:r>
        <w:t xml:space="preserve"> (Thunb) towards the coast (Amrine Jr 2002, Otero-Colina et al. 2018).</w:t>
      </w:r>
    </w:p>
    <w:p w14:paraId="795B2C32" w14:textId="01D24A17" w:rsidR="00E9569B" w:rsidDel="00AA1F72" w:rsidRDefault="00C14CF7">
      <w:pPr>
        <w:pStyle w:val="BodyText"/>
        <w:rPr>
          <w:del w:id="32" w:author="Martini,Xavier" w:date="2020-02-18T17:40:00Z"/>
        </w:rPr>
      </w:pPr>
      <w:r>
        <w:t xml:space="preserve">RRD has </w:t>
      </w:r>
      <w:del w:id="33" w:author="Martini,Xavier" w:date="2020-02-18T17:38:00Z">
        <w:r w:rsidDel="00AA1F72">
          <w:delText xml:space="preserve">also </w:delText>
        </w:r>
      </w:del>
      <w:r>
        <w:t xml:space="preserve">been detected in Florida </w:t>
      </w:r>
      <w:ins w:id="34" w:author="Martini,Xavier" w:date="2020-02-18T17:38:00Z">
        <w:r w:rsidR="00AA1F72">
          <w:t xml:space="preserve">in </w:t>
        </w:r>
      </w:ins>
      <w:del w:id="35" w:author="Martini,Xavier" w:date="2020-02-18T17:38:00Z">
        <w:r w:rsidDel="00AA1F72">
          <w:delText xml:space="preserve">as well. In </w:delText>
        </w:r>
      </w:del>
      <w:r>
        <w:t>2014</w:t>
      </w:r>
      <w:ins w:id="36" w:author="Martini,Xavier" w:date="2020-02-18T17:39:00Z">
        <w:r w:rsidR="00AA1F72">
          <w:t xml:space="preserve"> on 15 plants</w:t>
        </w:r>
      </w:ins>
      <w:del w:id="37" w:author="Martini,Xavier" w:date="2020-02-18T17:39:00Z">
        <w:r w:rsidDel="00AA1F72">
          <w:delText>,</w:delText>
        </w:r>
      </w:del>
      <w:ins w:id="38" w:author="Martini,Xavier" w:date="2020-02-18T17:39:00Z">
        <w:r w:rsidR="00AA1F72">
          <w:t>;</w:t>
        </w:r>
      </w:ins>
      <w:r>
        <w:t xml:space="preserve"> </w:t>
      </w:r>
      <w:del w:id="39" w:author="Martini,Xavier" w:date="2020-02-18T17:39:00Z">
        <w:r w:rsidDel="00AA1F72">
          <w:delText>15 roses were found with symptoms of RRD</w:delText>
        </w:r>
      </w:del>
      <w:ins w:id="40" w:author="Martini,Xavier" w:date="2020-02-18T17:39:00Z">
        <w:r w:rsidR="00AA1F72">
          <w:t xml:space="preserve">however, the plants were destroyed and </w:t>
        </w:r>
      </w:ins>
      <w:r>
        <w:t xml:space="preserve"> </w:t>
      </w:r>
      <w:ins w:id="41" w:author="Martini,Xavier" w:date="2020-02-18T17:39:00Z">
        <w:r w:rsidR="00AA1F72">
          <w:rPr>
            <w:i/>
          </w:rPr>
          <w:t>P. fructiphilus</w:t>
        </w:r>
        <w:r w:rsidR="00AA1F72">
          <w:t xml:space="preserve"> were not detected on the roses at that time.</w:t>
        </w:r>
        <w:r w:rsidR="00AA1F72">
          <w:t xml:space="preserve"> </w:t>
        </w:r>
      </w:ins>
      <w:r>
        <w:t xml:space="preserve">(Babu et al. 2014). </w:t>
      </w:r>
      <w:del w:id="42" w:author="Martini,Xavier" w:date="2020-02-18T17:39:00Z">
        <w:r w:rsidDel="00AA1F72">
          <w:delText xml:space="preserve">The virus was confirmed using molecular methods (Babu et al. 2016, 2017) and the plants were destroyed. </w:delText>
        </w:r>
        <w:r w:rsidDel="00AA1F72">
          <w:rPr>
            <w:i/>
          </w:rPr>
          <w:delText>P. fructiphilus</w:delText>
        </w:r>
        <w:r w:rsidDel="00AA1F72">
          <w:delText xml:space="preserve"> were not detected on the roses at that time.</w:delText>
        </w:r>
      </w:del>
    </w:p>
    <w:p w14:paraId="0ED86388" w14:textId="77777777" w:rsidR="00AA1F72" w:rsidRDefault="00C14CF7">
      <w:pPr>
        <w:pStyle w:val="BodyText"/>
        <w:rPr>
          <w:ins w:id="43" w:author="Martini,Xavier" w:date="2020-02-18T17:41:00Z"/>
        </w:rPr>
      </w:pPr>
      <w:r>
        <w:t xml:space="preserve">In 2018 </w:t>
      </w:r>
      <w:del w:id="44" w:author="Martini,Xavier" w:date="2020-02-18T17:40:00Z">
        <w:r w:rsidDel="00AA1F72">
          <w:delText xml:space="preserve">the entomology lab at the North Florida Research and Education Center </w:delText>
        </w:r>
      </w:del>
      <w:ins w:id="45" w:author="Martini,Xavier" w:date="2020-02-18T17:40:00Z">
        <w:r w:rsidR="00AA1F72">
          <w:t xml:space="preserve">we </w:t>
        </w:r>
      </w:ins>
      <w:r>
        <w:t xml:space="preserve">began a series of surveys along the borders of northern Florida and southern </w:t>
      </w:r>
      <w:commentRangeStart w:id="46"/>
      <w:r>
        <w:t>Georgia</w:t>
      </w:r>
      <w:commentRangeEnd w:id="46"/>
      <w:r w:rsidR="00AA1F72">
        <w:rPr>
          <w:rStyle w:val="CommentReference"/>
        </w:rPr>
        <w:commentReference w:id="46"/>
      </w:r>
      <w:r>
        <w:t>.</w:t>
      </w:r>
    </w:p>
    <w:p w14:paraId="795B2C33" w14:textId="1E6F22E3" w:rsidR="00E9569B" w:rsidDel="00AA1F72" w:rsidRDefault="00AA1F72">
      <w:pPr>
        <w:pStyle w:val="BodyText"/>
        <w:rPr>
          <w:del w:id="47" w:author="Martini,Xavier" w:date="2020-02-18T17:40:00Z"/>
        </w:rPr>
      </w:pPr>
      <w:ins w:id="48" w:author="Martini,Xavier" w:date="2020-02-18T17:41:00Z">
        <w:r>
          <w:tab/>
        </w:r>
      </w:ins>
      <w:del w:id="49" w:author="Martini,Xavier" w:date="2020-02-18T17:41:00Z">
        <w:r w:rsidR="00C14CF7" w:rsidDel="00AA1F72">
          <w:delText xml:space="preserve"> </w:delText>
        </w:r>
      </w:del>
      <w:del w:id="50" w:author="Martini,Xavier" w:date="2020-02-18T17:40:00Z">
        <w:r w:rsidR="00C14CF7" w:rsidDel="00AA1F72">
          <w:delText xml:space="preserve">The purpose of this survey was to find predatory phytoseiid mites on roses which may be natural predators of </w:delText>
        </w:r>
        <w:r w:rsidR="00C14CF7" w:rsidDel="00AA1F72">
          <w:rPr>
            <w:i/>
          </w:rPr>
          <w:delText>P. fructiphilus</w:delText>
        </w:r>
        <w:r w:rsidR="00C14CF7" w:rsidDel="00AA1F72">
          <w:delText>. This survey was also meant to discover any RRD in Florida so it could be eradicated before it could spread further.</w:delText>
        </w:r>
      </w:del>
    </w:p>
    <w:p w14:paraId="795B2C34" w14:textId="24525E26" w:rsidR="00E9569B" w:rsidRDefault="00C14CF7">
      <w:pPr>
        <w:pStyle w:val="BodyText"/>
      </w:pPr>
      <w:r>
        <w:t xml:space="preserve">On February 14, 2019, we found a total of 42 eriophyid mites </w:t>
      </w:r>
      <w:del w:id="51" w:author="Martini,Xavier" w:date="2020-02-18T17:53:00Z">
        <w:r w:rsidDel="00B167C4">
          <w:delText xml:space="preserve">of unknown identity </w:delText>
        </w:r>
      </w:del>
      <w:r>
        <w:t>from six samples obtained while surveying roses in Leon County, Florida. (</w:t>
      </w:r>
      <w:del w:id="52" w:author="Martini,Xavier" w:date="2020-02-18T17:41:00Z">
        <w:r w:rsidDel="00AA1F72">
          <w:delText xml:space="preserve">see </w:delText>
        </w:r>
        <w:r w:rsidDel="00AA1F72">
          <w:rPr>
            <w:i/>
          </w:rPr>
          <w:delText>Figure 1</w:delText>
        </w:r>
      </w:del>
      <w:ins w:id="53" w:author="Martini,Xavier" w:date="2020-02-18T17:41:00Z">
        <w:r w:rsidR="00AA1F72">
          <w:t>Fig. 1A</w:t>
        </w:r>
      </w:ins>
      <w:r>
        <w:t xml:space="preserve">) The mites were sent to the Florida Department of Agriculture and Consumer Services - Department of Plant Industry (FDACS-DPI) </w:t>
      </w:r>
      <w:del w:id="54" w:author="Martini,Xavier" w:date="2020-02-18T17:41:00Z">
        <w:r w:rsidDel="00AA1F72">
          <w:delText xml:space="preserve">June 10th </w:delText>
        </w:r>
      </w:del>
      <w:r>
        <w:lastRenderedPageBreak/>
        <w:t>and</w:t>
      </w:r>
      <w:ins w:id="55" w:author="Martini,Xavier" w:date="2020-02-18T17:54:00Z">
        <w:r w:rsidR="00B167C4">
          <w:t xml:space="preserve"> were all </w:t>
        </w:r>
      </w:ins>
      <w:r>
        <w:t xml:space="preserve"> </w:t>
      </w:r>
      <w:del w:id="56" w:author="Martini,Xavier" w:date="2020-02-18T17:42:00Z">
        <w:r w:rsidDel="00AA1F72">
          <w:delText xml:space="preserve">confirmed </w:delText>
        </w:r>
      </w:del>
      <w:ins w:id="57" w:author="Martini,Xavier" w:date="2020-02-18T17:42:00Z">
        <w:r w:rsidR="00AA1F72">
          <w:t>identified</w:t>
        </w:r>
        <w:r w:rsidR="00AA1F72">
          <w:t xml:space="preserve"> </w:t>
        </w:r>
      </w:ins>
      <w:r>
        <w:t xml:space="preserve">as </w:t>
      </w:r>
      <w:r>
        <w:rPr>
          <w:i/>
        </w:rPr>
        <w:t>P. fructiphilus</w:t>
      </w:r>
      <w:del w:id="58" w:author="Martini,Xavier" w:date="2020-02-18T17:41:00Z">
        <w:r w:rsidDel="00AA1F72">
          <w:delText xml:space="preserve"> by the acarologist Dr. Sam Bolton the 2nd of July</w:delText>
        </w:r>
      </w:del>
      <w:r>
        <w:t xml:space="preserve">. The roses did not show signs or symptoms of RDD. These roses were tested for RRV with </w:t>
      </w:r>
      <w:ins w:id="59" w:author="Martini,Xavier" w:date="2020-02-18T17:42:00Z">
        <w:r w:rsidR="00AA1F72">
          <w:t>RT-</w:t>
        </w:r>
      </w:ins>
      <w:r>
        <w:t xml:space="preserve">qPCR and </w:t>
      </w:r>
      <w:commentRangeStart w:id="60"/>
      <w:r>
        <w:t>RPA</w:t>
      </w:r>
      <w:commentRangeEnd w:id="60"/>
      <w:r w:rsidR="00AA1F72">
        <w:rPr>
          <w:rStyle w:val="CommentReference"/>
        </w:rPr>
        <w:commentReference w:id="60"/>
      </w:r>
      <w:r>
        <w:t xml:space="preserve"> </w:t>
      </w:r>
      <w:del w:id="61" w:author="Martini,Xavier" w:date="2020-02-18T17:42:00Z">
        <w:r w:rsidDel="00AA1F72">
          <w:delText xml:space="preserve">by Dr. Fanny Iriarte at the NFREC Plant Disease Diagnostic Clinic (PDC), following the methods of </w:delText>
        </w:r>
      </w:del>
      <w:ins w:id="62" w:author="Martini,Xavier" w:date="2020-02-18T17:42:00Z">
        <w:r w:rsidR="00AA1F72">
          <w:t>(</w:t>
        </w:r>
      </w:ins>
      <w:r>
        <w:t>Babu et al.</w:t>
      </w:r>
      <w:ins w:id="63" w:author="Martini,Xavier" w:date="2020-02-18T17:42:00Z">
        <w:r w:rsidR="00AA1F72">
          <w:t xml:space="preserve">, 2016, </w:t>
        </w:r>
      </w:ins>
      <w:del w:id="64" w:author="Martini,Xavier" w:date="2020-02-18T17:42:00Z">
        <w:r w:rsidDel="00AA1F72">
          <w:delText xml:space="preserve"> (2016) and Babu et al. (</w:delText>
        </w:r>
      </w:del>
      <w:r>
        <w:t xml:space="preserve">2017). </w:t>
      </w:r>
      <w:del w:id="65" w:author="Martini,Xavier" w:date="2020-02-18T17:43:00Z">
        <w:r w:rsidDel="00AA1F72">
          <w:delText>The tests came back negative for both tests, with no virus detected</w:delText>
        </w:r>
      </w:del>
      <w:ins w:id="66" w:author="Martini,Xavier" w:date="2020-02-18T17:43:00Z">
        <w:r w:rsidR="00AA1F72">
          <w:t xml:space="preserve">However none of the plants infested with </w:t>
        </w:r>
        <w:r w:rsidR="00AA1F72">
          <w:rPr>
            <w:i/>
          </w:rPr>
          <w:t>P. fructiphilus</w:t>
        </w:r>
        <w:r w:rsidR="00AA1F72">
          <w:rPr>
            <w:i/>
          </w:rPr>
          <w:t xml:space="preserve"> </w:t>
        </w:r>
        <w:r w:rsidR="00AA1F72" w:rsidRPr="00AA1F72">
          <w:rPr>
            <w:rPrChange w:id="67" w:author="Martini,Xavier" w:date="2020-02-18T17:43:00Z">
              <w:rPr>
                <w:i/>
              </w:rPr>
            </w:rPrChange>
          </w:rPr>
          <w:t>were positive for RRV</w:t>
        </w:r>
      </w:ins>
      <w:r w:rsidRPr="00AA1F72">
        <w:t>.</w:t>
      </w:r>
    </w:p>
    <w:p w14:paraId="795B2C35" w14:textId="4BB9B421" w:rsidR="00E9569B" w:rsidDel="00B167C4" w:rsidRDefault="00C14CF7">
      <w:pPr>
        <w:pStyle w:val="BodyText"/>
        <w:rPr>
          <w:del w:id="68" w:author="Martini,Xavier" w:date="2020-02-18T17:53:00Z"/>
        </w:rPr>
      </w:pPr>
      <w:del w:id="69" w:author="Martini,Xavier" w:date="2020-02-18T17:53:00Z">
        <w:r w:rsidDel="00B167C4">
          <w:delText xml:space="preserve">The FDACS-DPI conducted a follow-up survey on the 8th of July of the three roses where the mites were initially detected. On July 10th, Dr. Bolton again confirmed the presence of </w:delText>
        </w:r>
        <w:r w:rsidDel="00B167C4">
          <w:rPr>
            <w:i/>
          </w:rPr>
          <w:delText>P. fructiphilus</w:delText>
        </w:r>
        <w:r w:rsidDel="00B167C4">
          <w:delText xml:space="preserve"> in all samples tested. RRD symptoms were absent, and tests by Dr. Kishore Dey from the FDACS-DPI were also negative for RRV.</w:delText>
        </w:r>
      </w:del>
    </w:p>
    <w:p w14:paraId="795B2C36" w14:textId="24B99B5D" w:rsidR="00E9569B" w:rsidRDefault="00C14CF7">
      <w:pPr>
        <w:pStyle w:val="BodyText"/>
      </w:pPr>
      <w:del w:id="70" w:author="Martini,Xavier" w:date="2020-02-18T17:54:00Z">
        <w:r w:rsidDel="00B167C4">
          <w:delText>In response to this discovery, on</w:delText>
        </w:r>
      </w:del>
      <w:ins w:id="71" w:author="Martini,Xavier" w:date="2020-02-18T17:54:00Z">
        <w:r w:rsidR="00B167C4">
          <w:t>On</w:t>
        </w:r>
      </w:ins>
      <w:r>
        <w:t xml:space="preserve"> July 16th </w:t>
      </w:r>
      <w:del w:id="72" w:author="Martini,Xavier" w:date="2020-02-18T17:54:00Z">
        <w:r w:rsidDel="00B167C4">
          <w:delText>the NFREC</w:delText>
        </w:r>
      </w:del>
      <w:ins w:id="73" w:author="Martini,Xavier" w:date="2020-02-18T17:54:00Z">
        <w:r w:rsidR="00B167C4">
          <w:t>we</w:t>
        </w:r>
      </w:ins>
      <w:r>
        <w:t xml:space="preserve"> conducted a</w:t>
      </w:r>
      <w:ins w:id="74" w:author="Martini,Xavier" w:date="2020-02-18T17:54:00Z">
        <w:r w:rsidR="00B167C4">
          <w:t xml:space="preserve">n additional </w:t>
        </w:r>
      </w:ins>
      <w:del w:id="75" w:author="Martini,Xavier" w:date="2020-02-18T17:54:00Z">
        <w:r w:rsidDel="00B167C4">
          <w:delText xml:space="preserve"> small </w:delText>
        </w:r>
      </w:del>
      <w:r>
        <w:t xml:space="preserve">survey of 33 roses near the initial site of discovery, including the rose sites where </w:t>
      </w:r>
      <w:r>
        <w:rPr>
          <w:i/>
        </w:rPr>
        <w:t>P. fructiphilus</w:t>
      </w:r>
      <w:r>
        <w:t xml:space="preserve"> were originally detected. (</w:t>
      </w:r>
      <w:del w:id="76" w:author="Martini,Xavier" w:date="2020-02-18T18:00:00Z">
        <w:r w:rsidDel="00512138">
          <w:delText xml:space="preserve">see </w:delText>
        </w:r>
        <w:r w:rsidDel="00512138">
          <w:rPr>
            <w:i/>
          </w:rPr>
          <w:delText>Figure 1</w:delText>
        </w:r>
      </w:del>
      <w:ins w:id="77" w:author="Martini,Xavier" w:date="2020-02-18T18:00:00Z">
        <w:r w:rsidR="00512138">
          <w:t>Fig. 1B</w:t>
        </w:r>
      </w:ins>
      <w:r>
        <w:t>), Each sample contained more than 50 eriophyid mites, with some samples containining over 300 mites</w:t>
      </w:r>
      <w:del w:id="78" w:author="Martini,Xavier" w:date="2020-02-18T18:03:00Z">
        <w:r w:rsidDel="00512138">
          <w:delText xml:space="preserve"> (see </w:delText>
        </w:r>
        <w:r w:rsidDel="00512138">
          <w:rPr>
            <w:i/>
          </w:rPr>
          <w:delText>Figure 1, Figure 2</w:delText>
        </w:r>
        <w:r w:rsidDel="00512138">
          <w:delText>)</w:delText>
        </w:r>
      </w:del>
      <w:r>
        <w:t>.</w:t>
      </w:r>
      <w:ins w:id="79" w:author="Martini,Xavier" w:date="2020-02-18T18:03:00Z">
        <w:r w:rsidR="00512138">
          <w:t xml:space="preserve"> We compare</w:t>
        </w:r>
      </w:ins>
      <w:ins w:id="80" w:author="Martini,Xavier" w:date="2020-02-18T18:05:00Z">
        <w:r w:rsidR="00512138">
          <w:t>d</w:t>
        </w:r>
      </w:ins>
      <w:ins w:id="81" w:author="Martini,Xavier" w:date="2020-02-18T18:03:00Z">
        <w:r w:rsidR="00512138">
          <w:t xml:space="preserve"> the </w:t>
        </w:r>
      </w:ins>
      <w:ins w:id="82" w:author="Martini,Xavier" w:date="2020-02-18T18:05:00Z">
        <w:r w:rsidR="00512138">
          <w:t>samples collected</w:t>
        </w:r>
      </w:ins>
      <w:ins w:id="83" w:author="Martini,Xavier" w:date="2020-02-18T18:03:00Z">
        <w:r w:rsidR="00512138">
          <w:t xml:space="preserve"> </w:t>
        </w:r>
      </w:ins>
      <w:ins w:id="84" w:author="Martini,Xavier" w:date="2020-02-18T18:05:00Z">
        <w:r w:rsidR="00512138">
          <w:t>in</w:t>
        </w:r>
      </w:ins>
      <w:ins w:id="85" w:author="Martini,Xavier" w:date="2020-02-18T18:03:00Z">
        <w:r w:rsidR="00512138">
          <w:t xml:space="preserve"> </w:t>
        </w:r>
      </w:ins>
      <w:ins w:id="86" w:author="Martini,Xavier" w:date="2020-02-18T18:05:00Z">
        <w:r w:rsidR="00512138">
          <w:t>February</w:t>
        </w:r>
      </w:ins>
      <w:ins w:id="87" w:author="Martini,Xavier" w:date="2020-02-18T18:03:00Z">
        <w:r w:rsidR="00512138">
          <w:t xml:space="preserve"> and J</w:t>
        </w:r>
      </w:ins>
      <w:ins w:id="88" w:author="Martini,Xavier" w:date="2020-02-18T18:04:00Z">
        <w:r w:rsidR="00512138">
          <w:t xml:space="preserve">uly with a t-test, and we found a significant increase in </w:t>
        </w:r>
      </w:ins>
      <w:ins w:id="89" w:author="Martini,Xavier" w:date="2020-02-18T18:05:00Z">
        <w:r w:rsidR="00512138">
          <w:rPr>
            <w:i/>
          </w:rPr>
          <w:t>P. fructiphilus</w:t>
        </w:r>
        <w:r w:rsidR="00512138">
          <w:rPr>
            <w:i/>
          </w:rPr>
          <w:t xml:space="preserve"> </w:t>
        </w:r>
        <w:r w:rsidR="00512138">
          <w:t>population between the two sampling dates (INCLUDE STATS HERE).</w:t>
        </w:r>
      </w:ins>
      <w:r>
        <w:t xml:space="preserve"> These mites </w:t>
      </w:r>
      <w:del w:id="90" w:author="Martini,Xavier" w:date="2020-02-18T18:05:00Z">
        <w:r w:rsidDel="00512138">
          <w:delText>were again</w:delText>
        </w:r>
      </w:del>
      <w:ins w:id="91" w:author="Martini,Xavier" w:date="2020-02-18T18:05:00Z">
        <w:r w:rsidR="00512138">
          <w:t>all individually plated and subsequently</w:t>
        </w:r>
      </w:ins>
      <w:r>
        <w:t xml:space="preserve"> confirmed as </w:t>
      </w:r>
      <w:r>
        <w:rPr>
          <w:i/>
        </w:rPr>
        <w:t>P. fructiphilus</w:t>
      </w:r>
      <w:del w:id="92" w:author="Martini,Xavier" w:date="2020-02-18T18:06:00Z">
        <w:r w:rsidDel="00512138">
          <w:delText xml:space="preserve"> by Dr. Bolton during the month of September, 2019</w:delText>
        </w:r>
      </w:del>
      <w:r>
        <w:t>. Additional rose</w:t>
      </w:r>
      <w:ins w:id="93" w:author="Martini,Xavier" w:date="2020-02-18T18:06:00Z">
        <w:r w:rsidR="00512138">
          <w:t xml:space="preserve"> </w:t>
        </w:r>
      </w:ins>
      <w:r>
        <w:t>s</w:t>
      </w:r>
      <w:ins w:id="94" w:author="Martini,Xavier" w:date="2020-02-18T18:06:00Z">
        <w:r w:rsidR="00512138">
          <w:t>amples</w:t>
        </w:r>
      </w:ins>
      <w:r>
        <w:t xml:space="preserve"> were tested for RRV </w:t>
      </w:r>
      <w:del w:id="95" w:author="Martini,Xavier" w:date="2020-02-18T18:06:00Z">
        <w:r w:rsidDel="00512138">
          <w:delText xml:space="preserve">by Dr. Fanny Iriarte at the PDC and </w:delText>
        </w:r>
      </w:del>
      <w:ins w:id="96" w:author="Martini,Xavier" w:date="2020-02-18T18:06:00Z">
        <w:r w:rsidR="00512138">
          <w:t xml:space="preserve">by RT-qPCR, but </w:t>
        </w:r>
      </w:ins>
      <w:del w:id="97" w:author="Martini,Xavier" w:date="2020-02-18T18:07:00Z">
        <w:r w:rsidDel="00512138">
          <w:delText xml:space="preserve">again </w:delText>
        </w:r>
      </w:del>
      <w:r>
        <w:t>no virus was detected.</w:t>
      </w:r>
    </w:p>
    <w:p w14:paraId="4767C931" w14:textId="00276F3B" w:rsidR="00420D41" w:rsidDel="00512138" w:rsidRDefault="00512138">
      <w:pPr>
        <w:pStyle w:val="BodyText"/>
        <w:rPr>
          <w:del w:id="98" w:author="Martini,Xavier" w:date="2020-02-18T18:02:00Z"/>
        </w:rPr>
      </w:pPr>
      <w:ins w:id="99" w:author="Martini,Xavier" w:date="2020-02-18T18:07:00Z">
        <w:r>
          <w:lastRenderedPageBreak/>
          <w:t xml:space="preserve">This is the first record for </w:t>
        </w:r>
      </w:ins>
      <w:commentRangeStart w:id="100"/>
      <w:del w:id="101" w:author="Martini,Xavier" w:date="2020-02-18T18:02:00Z">
        <w:r w:rsidR="00527583" w:rsidDel="00512138">
          <w:rPr>
            <w:noProof/>
          </w:rPr>
          <w:drawing>
            <wp:inline distT="0" distB="0" distL="0" distR="0" wp14:anchorId="5E6396E0" wp14:editId="001975A6">
              <wp:extent cx="5943600" cy="281368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s.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13685"/>
                      </a:xfrm>
                      <a:prstGeom prst="rect">
                        <a:avLst/>
                      </a:prstGeom>
                    </pic:spPr>
                  </pic:pic>
                </a:graphicData>
              </a:graphic>
            </wp:inline>
          </w:drawing>
        </w:r>
        <w:commentRangeEnd w:id="100"/>
        <w:r w:rsidDel="00512138">
          <w:rPr>
            <w:rStyle w:val="CommentReference"/>
          </w:rPr>
          <w:commentReference w:id="100"/>
        </w:r>
      </w:del>
    </w:p>
    <w:p w14:paraId="795B2C37" w14:textId="18C7866B" w:rsidR="00E9569B" w:rsidDel="00512138" w:rsidRDefault="00C14CF7">
      <w:pPr>
        <w:pStyle w:val="BodyText"/>
        <w:rPr>
          <w:del w:id="102" w:author="Martini,Xavier" w:date="2020-02-18T18:02:00Z"/>
        </w:rPr>
      </w:pPr>
      <w:bookmarkStart w:id="103" w:name="htmlwidget-2370"/>
      <w:bookmarkStart w:id="104" w:name="htmlwidget-6473"/>
      <w:bookmarkEnd w:id="103"/>
      <w:bookmarkEnd w:id="104"/>
      <w:del w:id="105" w:author="Martini,Xavier" w:date="2020-02-18T18:02:00Z">
        <w:r w:rsidDel="00512138">
          <w:delText xml:space="preserve">Figure 1: Comparison of sites where </w:delText>
        </w:r>
        <w:r w:rsidDel="00512138">
          <w:rPr>
            <w:i/>
          </w:rPr>
          <w:delText>Phyllocoptes fructiphilus</w:delText>
        </w:r>
        <w:r w:rsidDel="00512138">
          <w:delText xml:space="preserve"> were detected in Leon County, Florida. </w:delText>
        </w:r>
      </w:del>
      <w:del w:id="106" w:author="Martini,Xavier" w:date="2020-02-18T18:01:00Z">
        <w:r w:rsidDel="00512138">
          <w:delText xml:space="preserve">Pink points </w:delText>
        </w:r>
      </w:del>
      <w:del w:id="107" w:author="Martini,Xavier" w:date="2020-02-18T18:02:00Z">
        <w:r w:rsidDel="00512138">
          <w:delText xml:space="preserve">indicate sites sampled which had </w:delText>
        </w:r>
        <w:r w:rsidDel="00512138">
          <w:rPr>
            <w:i/>
          </w:rPr>
          <w:delText>P. fructiphilus</w:delText>
        </w:r>
        <w:r w:rsidDel="00512138">
          <w:delText xml:space="preserve">. Gray areas indicate previously surveyed areas where no </w:delText>
        </w:r>
        <w:r w:rsidDel="00512138">
          <w:rPr>
            <w:i/>
          </w:rPr>
          <w:delText>P. fructiphilus</w:delText>
        </w:r>
        <w:r w:rsidDel="00512138">
          <w:delText xml:space="preserve"> were found.</w:delText>
        </w:r>
      </w:del>
    </w:p>
    <w:p w14:paraId="795B2C38" w14:textId="28139D1A" w:rsidR="00E9569B" w:rsidDel="00512138" w:rsidRDefault="00C14CF7">
      <w:pPr>
        <w:pStyle w:val="BodyText"/>
        <w:rPr>
          <w:del w:id="108" w:author="Martini,Xavier" w:date="2020-02-18T18:02:00Z"/>
        </w:rPr>
      </w:pPr>
      <w:commentRangeStart w:id="109"/>
      <w:del w:id="110" w:author="Martini,Xavier" w:date="2020-02-18T18:02:00Z">
        <w:r w:rsidDel="00512138">
          <w:rPr>
            <w:noProof/>
          </w:rPr>
          <w:drawing>
            <wp:inline distT="0" distB="0" distL="0" distR="0" wp14:anchorId="795B2C46" wp14:editId="795B2C47">
              <wp:extent cx="5334000" cy="300037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rvey_graph.png"/>
                      <pic:cNvPicPr>
                        <a:picLocks noChangeAspect="1" noChangeArrowheads="1"/>
                      </pic:cNvPicPr>
                    </pic:nvPicPr>
                    <pic:blipFill>
                      <a:blip r:embed="rId10"/>
                      <a:stretch>
                        <a:fillRect/>
                      </a:stretch>
                    </pic:blipFill>
                    <pic:spPr bwMode="auto">
                      <a:xfrm>
                        <a:off x="0" y="0"/>
                        <a:ext cx="5334000" cy="3000374"/>
                      </a:xfrm>
                      <a:prstGeom prst="rect">
                        <a:avLst/>
                      </a:prstGeom>
                      <a:noFill/>
                      <a:ln w="9525">
                        <a:noFill/>
                        <a:headEnd/>
                        <a:tailEnd/>
                      </a:ln>
                    </pic:spPr>
                  </pic:pic>
                </a:graphicData>
              </a:graphic>
            </wp:inline>
          </w:drawing>
        </w:r>
        <w:commentRangeEnd w:id="109"/>
        <w:r w:rsidR="00C80F11" w:rsidDel="00512138">
          <w:rPr>
            <w:rStyle w:val="CommentReference"/>
          </w:rPr>
          <w:commentReference w:id="109"/>
        </w:r>
      </w:del>
    </w:p>
    <w:p w14:paraId="795B2C39" w14:textId="38AEA1C4" w:rsidR="00E9569B" w:rsidDel="00512138" w:rsidRDefault="00C14CF7">
      <w:pPr>
        <w:pStyle w:val="BodyText"/>
        <w:rPr>
          <w:del w:id="111" w:author="Martini,Xavier" w:date="2020-02-18T18:02:00Z"/>
        </w:rPr>
      </w:pPr>
      <w:del w:id="112" w:author="Martini,Xavier" w:date="2020-02-18T18:02:00Z">
        <w:r w:rsidDel="00512138">
          <w:lastRenderedPageBreak/>
          <w:delText xml:space="preserve">Figure 2: Log number of </w:delText>
        </w:r>
        <w:r w:rsidDel="00512138">
          <w:rPr>
            <w:i/>
          </w:rPr>
          <w:delText>Phyllocoptes fructiphilus</w:delText>
        </w:r>
        <w:r w:rsidDel="00512138">
          <w:delText xml:space="preserve"> per rose sample. Samples were taken from sites in Leon County, Florida during two different months, February 14 and July 16th, 2019. Asterisks represent significant differences as calculated by pairwise t-tests of the 5 sites tested for </w:delText>
        </w:r>
        <w:r w:rsidDel="00512138">
          <w:rPr>
            <w:i/>
          </w:rPr>
          <w:delText>P. fructiphilus</w:delText>
        </w:r>
        <w:r w:rsidDel="00512138">
          <w:delText xml:space="preserve"> during both months. a = 0.05, p-value = 0.001.</w:delText>
        </w:r>
      </w:del>
    </w:p>
    <w:p w14:paraId="795B2C3A" w14:textId="455FCE60" w:rsidR="00E9569B" w:rsidRDefault="00C14CF7">
      <w:pPr>
        <w:pStyle w:val="BodyText"/>
      </w:pPr>
      <w:r>
        <w:rPr>
          <w:i/>
        </w:rPr>
        <w:t>P. fructiphilus</w:t>
      </w:r>
      <w:ins w:id="113" w:author="Martini,Xavier" w:date="2020-02-18T18:07:00Z">
        <w:r w:rsidR="00512138">
          <w:rPr>
            <w:i/>
          </w:rPr>
          <w:t xml:space="preserve"> </w:t>
        </w:r>
        <w:r w:rsidR="00512138">
          <w:t>in Florida</w:t>
        </w:r>
      </w:ins>
      <w:del w:id="114" w:author="Martini,Xavier" w:date="2020-02-18T18:07:00Z">
        <w:r w:rsidDel="00512138">
          <w:delText xml:space="preserve"> had never been previously detected in Florida</w:delText>
        </w:r>
      </w:del>
      <w:r>
        <w:t xml:space="preserve">. </w:t>
      </w:r>
      <w:ins w:id="115" w:author="Martini,Xavier" w:date="2020-02-18T18:08:00Z">
        <w:r w:rsidR="00512138">
          <w:t xml:space="preserve">Importantly, </w:t>
        </w:r>
      </w:ins>
      <w:r>
        <w:t>RRV is currently not established in Florida. None of the mite-infested roses had symptoms of RRD</w:t>
      </w:r>
      <w:ins w:id="116" w:author="Martini,Xavier" w:date="2020-02-18T18:08:00Z">
        <w:r w:rsidR="00512138">
          <w:t xml:space="preserve"> and none was positive for RRV</w:t>
        </w:r>
      </w:ins>
      <w:r>
        <w:t>.</w:t>
      </w:r>
      <w:del w:id="117" w:author="Martini,Xavier" w:date="2020-02-18T18:08:00Z">
        <w:r w:rsidDel="00512138">
          <w:delText xml:space="preserve"> Neither the PDS nor the FDACS-DPI detected the virus in tissue from the infested roses.</w:delText>
        </w:r>
      </w:del>
      <w:r>
        <w:t xml:space="preserve"> However, the presence of </w:t>
      </w:r>
      <w:r>
        <w:rPr>
          <w:i/>
        </w:rPr>
        <w:t>P. fructiphilus</w:t>
      </w:r>
      <w:r>
        <w:t xml:space="preserve">, along with past detections of RRV in Florida warrants increased monitoring for the mite and virus in Florida. </w:t>
      </w:r>
      <w:commentRangeStart w:id="118"/>
      <w:r>
        <w:t>History has shown that where the mite has spread the virus follows</w:t>
      </w:r>
      <w:commentRangeEnd w:id="118"/>
      <w:r w:rsidR="00512138">
        <w:rPr>
          <w:rStyle w:val="CommentReference"/>
        </w:rPr>
        <w:commentReference w:id="118"/>
      </w:r>
      <w:r>
        <w:t xml:space="preserve">. There is </w:t>
      </w:r>
      <w:del w:id="119" w:author="Martini,Xavier" w:date="2020-02-18T18:09:00Z">
        <w:r w:rsidDel="00512138">
          <w:delText xml:space="preserve">also </w:delText>
        </w:r>
      </w:del>
      <w:r>
        <w:t>a</w:t>
      </w:r>
      <w:ins w:id="120" w:author="Martini,Xavier" w:date="2020-02-18T18:09:00Z">
        <w:r w:rsidR="00512138">
          <w:t xml:space="preserve"> critical</w:t>
        </w:r>
      </w:ins>
      <w:r>
        <w:t xml:space="preserve"> need to develop methods to manage </w:t>
      </w:r>
      <w:r>
        <w:rPr>
          <w:i/>
        </w:rPr>
        <w:t>P. fructiphilus</w:t>
      </w:r>
      <w:r>
        <w:t xml:space="preserve"> and RRV, or the US rose industry stands to lose millions on mite control.</w:t>
      </w:r>
    </w:p>
    <w:p w14:paraId="795B2C3B" w14:textId="645AC71E" w:rsidR="00E9569B" w:rsidDel="00512138" w:rsidRDefault="00C14CF7">
      <w:pPr>
        <w:pStyle w:val="BodyText"/>
        <w:rPr>
          <w:del w:id="121" w:author="Martini,Xavier" w:date="2020-02-18T18:09:00Z"/>
        </w:rPr>
      </w:pPr>
      <w:del w:id="122" w:author="Martini,Xavier" w:date="2020-02-18T18:09:00Z">
        <w:r w:rsidDel="00512138">
          <w:delText>We are thankful to the Florida Department of Agriculture and Consumer Services for their assistance in mite identification</w:delText>
        </w:r>
      </w:del>
    </w:p>
    <w:p w14:paraId="795B2C3C" w14:textId="77777777" w:rsidR="00E9569B" w:rsidRDefault="00C14CF7">
      <w:pPr>
        <w:pStyle w:val="BodyText"/>
      </w:pPr>
      <w:r>
        <w:t>Summary</w:t>
      </w:r>
    </w:p>
    <w:p w14:paraId="795B2C3D" w14:textId="0995A8B0" w:rsidR="00E9569B" w:rsidRDefault="00C14CF7">
      <w:pPr>
        <w:pStyle w:val="BodyText"/>
        <w:rPr>
          <w:ins w:id="123" w:author="Martini,Xavier" w:date="2020-02-18T18:09:00Z"/>
        </w:rPr>
      </w:pPr>
      <w:r>
        <w:t xml:space="preserve">The invasive mite </w:t>
      </w:r>
      <w:r>
        <w:rPr>
          <w:i/>
        </w:rPr>
        <w:t>Phyllocoptes fructiphilus</w:t>
      </w:r>
      <w:r>
        <w:t xml:space="preserve"> (Acari: Trombidiformes, Eriophyidae) feeds on plants in the genus </w:t>
      </w:r>
      <w:r>
        <w:rPr>
          <w:i/>
        </w:rPr>
        <w:t>Rosa</w:t>
      </w:r>
      <w:r>
        <w:t xml:space="preserve"> and is known as the primary vector of Rose Rosette Disease (Bunyavirales: Emaraviridae). </w:t>
      </w:r>
      <w:r>
        <w:rPr>
          <w:i/>
        </w:rPr>
        <w:t>Phyllocoptes fructiphilus</w:t>
      </w:r>
      <w:r>
        <w:t xml:space="preserve"> is reported for the first time in Florida, USA. No roses showed signs or symptoms of viral infection, and no virus was detected using molecular methods. </w:t>
      </w:r>
      <w:r>
        <w:rPr>
          <w:i/>
        </w:rPr>
        <w:t>Phyllocoptes fructiphilus</w:t>
      </w:r>
      <w:r>
        <w:t xml:space="preserve"> represents a potential threat to Florida roses if Rose Rosette Disease becomes introduced.</w:t>
      </w:r>
    </w:p>
    <w:p w14:paraId="4D7512CC" w14:textId="5FF13756" w:rsidR="00512138" w:rsidRDefault="00512138">
      <w:pPr>
        <w:pStyle w:val="BodyText"/>
      </w:pPr>
      <w:commentRangeStart w:id="124"/>
      <w:ins w:id="125" w:author="Martini,Xavier" w:date="2020-02-18T18:09:00Z">
        <w:r>
          <w:t>Resumen</w:t>
        </w:r>
      </w:ins>
      <w:commentRangeEnd w:id="124"/>
      <w:ins w:id="126" w:author="Martini,Xavier" w:date="2020-02-18T18:10:00Z">
        <w:r>
          <w:rPr>
            <w:rStyle w:val="CommentReference"/>
          </w:rPr>
          <w:commentReference w:id="124"/>
        </w:r>
      </w:ins>
      <w:ins w:id="127" w:author="Martini,Xavier" w:date="2020-02-18T18:09:00Z">
        <w:r>
          <w:t xml:space="preserve"> </w:t>
        </w:r>
      </w:ins>
    </w:p>
    <w:p w14:paraId="795B2C3E" w14:textId="77777777" w:rsidR="00E9569B" w:rsidRDefault="00C14CF7">
      <w:pPr>
        <w:pStyle w:val="BodyText"/>
      </w:pPr>
      <w:r>
        <w:t>Key Words: Rose Rosette Disease; Rose Rosette Virus; Emaravirus</w:t>
      </w:r>
    </w:p>
    <w:p w14:paraId="795B2C3F" w14:textId="77777777" w:rsidR="00E9569B" w:rsidRDefault="00C14CF7">
      <w:r>
        <w:lastRenderedPageBreak/>
        <w:br w:type="page"/>
      </w:r>
    </w:p>
    <w:p w14:paraId="795B2C40" w14:textId="77777777" w:rsidR="00E9569B" w:rsidRDefault="00C14CF7">
      <w:pPr>
        <w:pStyle w:val="BodyText"/>
      </w:pPr>
      <w:r>
        <w:rPr>
          <w:b/>
        </w:rPr>
        <w:t>References Cited</w:t>
      </w:r>
    </w:p>
    <w:p w14:paraId="795B2C41" w14:textId="77777777" w:rsidR="00E9569B" w:rsidRDefault="00C14CF7">
      <w:pPr>
        <w:pStyle w:val="Bibliography"/>
      </w:pPr>
      <w:bookmarkStart w:id="128" w:name="ref-Amrine2002"/>
      <w:bookmarkStart w:id="129" w:name="refs"/>
      <w:r>
        <w:rPr>
          <w:b/>
        </w:rPr>
        <w:t>Amrine Jr, J. W.</w:t>
      </w:r>
      <w:r>
        <w:t xml:space="preserve"> </w:t>
      </w:r>
      <w:r>
        <w:rPr>
          <w:b/>
        </w:rPr>
        <w:t>2002</w:t>
      </w:r>
      <w:r>
        <w:t xml:space="preserve">. </w:t>
      </w:r>
      <w:r>
        <w:rPr>
          <w:i/>
        </w:rPr>
        <w:t>Rosa multiflora</w:t>
      </w:r>
      <w:r>
        <w:t>. Biological control of invasive plants in the Eastern United States. 265–292.</w:t>
      </w:r>
    </w:p>
    <w:p w14:paraId="795B2C42" w14:textId="77777777" w:rsidR="00E9569B" w:rsidRDefault="00C14CF7">
      <w:pPr>
        <w:pStyle w:val="Bibliography"/>
      </w:pPr>
      <w:bookmarkStart w:id="130" w:name="ref-Babu2014"/>
      <w:bookmarkEnd w:id="128"/>
      <w:r>
        <w:rPr>
          <w:b/>
        </w:rPr>
        <w:t>Babu, B., H. Dankers, E. Newberry, C. Baker, T. Schubert, G. Knox, and M. Paret</w:t>
      </w:r>
      <w:r>
        <w:t xml:space="preserve">. </w:t>
      </w:r>
      <w:r>
        <w:rPr>
          <w:b/>
        </w:rPr>
        <w:t>2014</w:t>
      </w:r>
      <w:r>
        <w:t>. First report of rose rosette virus associated with rose rosette disease infecting knockout roses in Florida. Plant Disease. 98: 1449–1449.</w:t>
      </w:r>
    </w:p>
    <w:p w14:paraId="795B2C43" w14:textId="77777777" w:rsidR="00E9569B" w:rsidRDefault="00C14CF7">
      <w:pPr>
        <w:pStyle w:val="Bibliography"/>
      </w:pPr>
      <w:bookmarkStart w:id="131" w:name="ref-Babu2016"/>
      <w:bookmarkEnd w:id="130"/>
      <w:r>
        <w:rPr>
          <w:b/>
        </w:rPr>
        <w:t>Babu, B., A. Jeyaprakash, D. Jones, T. S. Schubert, C. Baker, B. K. Washburn, S. H. Miller, K. Poduch, G. W. Knox, F. M. Ochoa-Corona, and M. L. Paret</w:t>
      </w:r>
      <w:r>
        <w:t xml:space="preserve">. </w:t>
      </w:r>
      <w:r>
        <w:rPr>
          <w:b/>
        </w:rPr>
        <w:t>2016</w:t>
      </w:r>
      <w:r>
        <w:t>. Development of a rapid, sensitive TaqMan real-time RT-PCR assay for the detection of rose rosette virus using multiple gene targets. Journal of Virological Methods. 235: 41–50.</w:t>
      </w:r>
    </w:p>
    <w:p w14:paraId="795B2C44" w14:textId="77777777" w:rsidR="00E9569B" w:rsidRDefault="00C14CF7">
      <w:pPr>
        <w:pStyle w:val="Bibliography"/>
      </w:pPr>
      <w:bookmarkStart w:id="132" w:name="ref-Babu2017a"/>
      <w:bookmarkEnd w:id="131"/>
      <w:r>
        <w:rPr>
          <w:b/>
        </w:rPr>
        <w:t>Babu, B., B. K. Washburn, T. S. Ertek, S. H. Miller, C. B. Riddle, G. W. Knox, F. M. Ochoa-Corona, J. Olson, Y. Z. Katırcıoğlu, and M. L. Paret</w:t>
      </w:r>
      <w:r>
        <w:t xml:space="preserve">. </w:t>
      </w:r>
      <w:r>
        <w:rPr>
          <w:b/>
        </w:rPr>
        <w:t>2017</w:t>
      </w:r>
      <w:r>
        <w:t>. A field based detection method for rose rosette virus using isothermal probe-based reverse transcription-recombinase polymerase amplification assay. Journal of Virological Methods. 247: 81–90.</w:t>
      </w:r>
    </w:p>
    <w:p w14:paraId="795B2C45" w14:textId="2B29D0D5" w:rsidR="00E9569B" w:rsidRDefault="00C14CF7">
      <w:pPr>
        <w:pStyle w:val="Bibliography"/>
        <w:rPr>
          <w:ins w:id="133" w:author="Martini,Xavier" w:date="2020-02-18T18:02:00Z"/>
        </w:rPr>
      </w:pPr>
      <w:bookmarkStart w:id="134" w:name="ref-Otero-Colina2018"/>
      <w:bookmarkEnd w:id="132"/>
      <w:r>
        <w:rPr>
          <w:b/>
        </w:rPr>
        <w:t>Otero-Colina, G., R. Ochoa, J. W. Amrine Jr, J. Hammond, R. Jordan, and G. R. Bauchan</w:t>
      </w:r>
      <w:r>
        <w:t xml:space="preserve">. </w:t>
      </w:r>
      <w:r>
        <w:rPr>
          <w:b/>
        </w:rPr>
        <w:t>2018</w:t>
      </w:r>
      <w:r>
        <w:t>. Eriophyoid mites found on healthy and rose rosette diseased roses in the United States. Journal of Environmental Horticulture. 36: 146–153.</w:t>
      </w:r>
      <w:bookmarkEnd w:id="134"/>
      <w:bookmarkEnd w:id="129"/>
    </w:p>
    <w:p w14:paraId="7E3D36CB" w14:textId="0D6C0B86" w:rsidR="00512138" w:rsidRDefault="00512138">
      <w:pPr>
        <w:pStyle w:val="Bibliography"/>
        <w:rPr>
          <w:ins w:id="135" w:author="Martini,Xavier" w:date="2020-02-18T18:02:00Z"/>
        </w:rPr>
      </w:pPr>
    </w:p>
    <w:p w14:paraId="6D31A8BF" w14:textId="77777777" w:rsidR="00512138" w:rsidRDefault="00512138" w:rsidP="00512138">
      <w:pPr>
        <w:pStyle w:val="BodyText"/>
        <w:rPr>
          <w:ins w:id="136" w:author="Martini,Xavier" w:date="2020-02-18T18:02:00Z"/>
        </w:rPr>
      </w:pPr>
      <w:ins w:id="137" w:author="Martini,Xavier" w:date="2020-02-18T18:02:00Z">
        <w:r>
          <w:t>Figure captions</w:t>
        </w:r>
      </w:ins>
    </w:p>
    <w:p w14:paraId="021640F0" w14:textId="139678C6" w:rsidR="00512138" w:rsidRDefault="00512138" w:rsidP="00512138">
      <w:pPr>
        <w:pStyle w:val="BodyText"/>
        <w:rPr>
          <w:ins w:id="138" w:author="Martini,Xavier" w:date="2020-02-18T18:02:00Z"/>
        </w:rPr>
      </w:pPr>
      <w:ins w:id="139" w:author="Martini,Xavier" w:date="2020-02-18T18:02:00Z">
        <w:r>
          <w:t xml:space="preserve">Figure 1: </w:t>
        </w:r>
      </w:ins>
      <w:ins w:id="140" w:author="Martini,Xavier" w:date="2020-02-18T18:11:00Z">
        <w:r w:rsidR="009F498A">
          <w:t>Presence of</w:t>
        </w:r>
      </w:ins>
      <w:ins w:id="141" w:author="Martini,Xavier" w:date="2020-02-18T18:02:00Z">
        <w:r>
          <w:t xml:space="preserve"> </w:t>
        </w:r>
        <w:r>
          <w:rPr>
            <w:i/>
          </w:rPr>
          <w:t>Phyllocoptes fructiphilus</w:t>
        </w:r>
        <w:r>
          <w:t xml:space="preserve"> in Leon County, Florida in (A) February 2019 and (B) July 2019. Orange</w:t>
        </w:r>
        <w:r>
          <w:t xml:space="preserve"> </w:t>
        </w:r>
        <w:r>
          <w:t>dot</w:t>
        </w:r>
        <w:r>
          <w:t xml:space="preserve">s </w:t>
        </w:r>
        <w:r>
          <w:t xml:space="preserve">indicate sites sampled which had </w:t>
        </w:r>
        <w:r>
          <w:rPr>
            <w:i/>
          </w:rPr>
          <w:t>P. fructiphilus</w:t>
        </w:r>
        <w:r>
          <w:t xml:space="preserve">. Gray areas indicate previously surveyed areas where no </w:t>
        </w:r>
        <w:r>
          <w:rPr>
            <w:i/>
          </w:rPr>
          <w:t>P. fructiphilus</w:t>
        </w:r>
        <w:r>
          <w:t xml:space="preserve"> were found.</w:t>
        </w:r>
      </w:ins>
    </w:p>
    <w:p w14:paraId="60E48000" w14:textId="7D2F1913" w:rsidR="00512138" w:rsidRDefault="00512138" w:rsidP="00512138">
      <w:pPr>
        <w:pStyle w:val="BodyText"/>
        <w:rPr>
          <w:ins w:id="142" w:author="Martini,Xavier" w:date="2020-02-18T18:02:00Z"/>
        </w:rPr>
      </w:pPr>
    </w:p>
    <w:p w14:paraId="07F9E1D8" w14:textId="3E24E0E9" w:rsidR="00512138" w:rsidRDefault="00512138" w:rsidP="00512138">
      <w:pPr>
        <w:pStyle w:val="BodyText"/>
        <w:rPr>
          <w:ins w:id="143" w:author="Martini,Xavier" w:date="2020-02-18T18:02:00Z"/>
        </w:rPr>
      </w:pPr>
      <w:ins w:id="144" w:author="Martini,Xavier" w:date="2020-02-18T18:02:00Z">
        <w:r>
          <w:t xml:space="preserve">Figure 2: Log number of </w:t>
        </w:r>
        <w:r>
          <w:rPr>
            <w:i/>
          </w:rPr>
          <w:t>Phyllocoptes fructiphilus</w:t>
        </w:r>
        <w:r>
          <w:t xml:space="preserve"> per rose sample. Samples were taken from sites in Leon County, Florida </w:t>
        </w:r>
      </w:ins>
      <w:ins w:id="145" w:author="Martini,Xavier" w:date="2020-02-18T18:16:00Z">
        <w:r w:rsidR="009F498A">
          <w:t xml:space="preserve">in </w:t>
        </w:r>
      </w:ins>
      <w:ins w:id="146" w:author="Martini,Xavier" w:date="2020-02-18T18:02:00Z">
        <w:r>
          <w:t xml:space="preserve">February 14 and July 16th, 2019. Asterisks represent significant differences as calculated by pairwise t-tests of the 5 sites tested for </w:t>
        </w:r>
        <w:r>
          <w:rPr>
            <w:i/>
          </w:rPr>
          <w:t>P. fructiphilus</w:t>
        </w:r>
        <w:r w:rsidR="009F498A">
          <w:t xml:space="preserve"> during both months,</w:t>
        </w:r>
        <w:bookmarkStart w:id="147" w:name="_GoBack"/>
        <w:bookmarkEnd w:id="147"/>
        <w:r>
          <w:t xml:space="preserve"> </w:t>
        </w:r>
      </w:ins>
      <w:ins w:id="148" w:author="Martini,Xavier" w:date="2020-02-18T18:16:00Z">
        <w:r w:rsidR="009F498A">
          <w:t>α</w:t>
        </w:r>
      </w:ins>
      <w:ins w:id="149" w:author="Martini,Xavier" w:date="2020-02-18T18:02:00Z">
        <w:r>
          <w:t xml:space="preserve"> </w:t>
        </w:r>
        <w:r w:rsidR="009F498A">
          <w:t>= 0.05</w:t>
        </w:r>
        <w:r>
          <w:t>.</w:t>
        </w:r>
      </w:ins>
    </w:p>
    <w:p w14:paraId="12E1F8E6" w14:textId="77777777" w:rsidR="00512138" w:rsidRDefault="00512138" w:rsidP="00512138">
      <w:pPr>
        <w:pStyle w:val="BodyText"/>
        <w:rPr>
          <w:ins w:id="150" w:author="Martini,Xavier" w:date="2020-02-18T18:02:00Z"/>
        </w:rPr>
      </w:pPr>
    </w:p>
    <w:p w14:paraId="51803E50" w14:textId="76F87FF2" w:rsidR="00512138" w:rsidRDefault="00512138" w:rsidP="00512138">
      <w:pPr>
        <w:pStyle w:val="BodyText"/>
        <w:rPr>
          <w:ins w:id="151" w:author="Martini,Xavier" w:date="2020-02-18T18:03:00Z"/>
        </w:rPr>
      </w:pPr>
      <w:commentRangeStart w:id="152"/>
      <w:ins w:id="153" w:author="Martini,Xavier" w:date="2020-02-18T18:02:00Z">
        <w:r>
          <w:rPr>
            <w:noProof/>
          </w:rPr>
          <w:drawing>
            <wp:inline distT="0" distB="0" distL="0" distR="0" wp14:anchorId="5CAD2071" wp14:editId="78C27D7E">
              <wp:extent cx="5943600" cy="281368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s.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13685"/>
                      </a:xfrm>
                      <a:prstGeom prst="rect">
                        <a:avLst/>
                      </a:prstGeom>
                    </pic:spPr>
                  </pic:pic>
                </a:graphicData>
              </a:graphic>
            </wp:inline>
          </w:drawing>
        </w:r>
        <w:commentRangeEnd w:id="152"/>
        <w:r>
          <w:rPr>
            <w:rStyle w:val="CommentReference"/>
          </w:rPr>
          <w:commentReference w:id="152"/>
        </w:r>
      </w:ins>
    </w:p>
    <w:p w14:paraId="36515A74" w14:textId="4277944E" w:rsidR="00512138" w:rsidRDefault="00512138" w:rsidP="00512138">
      <w:pPr>
        <w:pStyle w:val="BodyText"/>
        <w:rPr>
          <w:ins w:id="154" w:author="Martini,Xavier" w:date="2020-02-18T18:02:00Z"/>
        </w:rPr>
      </w:pPr>
      <w:ins w:id="155" w:author="Martini,Xavier" w:date="2020-02-18T18:03:00Z">
        <w:r>
          <w:t>Fig. 1</w:t>
        </w:r>
      </w:ins>
    </w:p>
    <w:p w14:paraId="46C6FE35" w14:textId="5B1322A0" w:rsidR="00512138" w:rsidRDefault="00512138">
      <w:pPr>
        <w:rPr>
          <w:ins w:id="156" w:author="Martini,Xavier" w:date="2020-02-18T18:02:00Z"/>
        </w:rPr>
      </w:pPr>
      <w:ins w:id="157" w:author="Martini,Xavier" w:date="2020-02-18T18:02:00Z">
        <w:r>
          <w:br w:type="page"/>
        </w:r>
      </w:ins>
    </w:p>
    <w:p w14:paraId="08243922" w14:textId="77777777" w:rsidR="00512138" w:rsidRDefault="00512138" w:rsidP="00512138">
      <w:pPr>
        <w:pStyle w:val="BodyText"/>
        <w:rPr>
          <w:ins w:id="158" w:author="Martini,Xavier" w:date="2020-02-18T18:02:00Z"/>
        </w:rPr>
      </w:pPr>
    </w:p>
    <w:p w14:paraId="0F590823" w14:textId="77777777" w:rsidR="00512138" w:rsidRDefault="00512138" w:rsidP="00512138">
      <w:pPr>
        <w:pStyle w:val="BodyText"/>
        <w:rPr>
          <w:ins w:id="159" w:author="Martini,Xavier" w:date="2020-02-18T18:02:00Z"/>
        </w:rPr>
      </w:pPr>
      <w:commentRangeStart w:id="160"/>
      <w:ins w:id="161" w:author="Martini,Xavier" w:date="2020-02-18T18:02:00Z">
        <w:r>
          <w:rPr>
            <w:noProof/>
          </w:rPr>
          <w:drawing>
            <wp:inline distT="0" distB="0" distL="0" distR="0" wp14:anchorId="585540EF" wp14:editId="59A8FBE5">
              <wp:extent cx="5334000" cy="300037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urvey_graph.png"/>
                      <pic:cNvPicPr>
                        <a:picLocks noChangeAspect="1" noChangeArrowheads="1"/>
                      </pic:cNvPicPr>
                    </pic:nvPicPr>
                    <pic:blipFill>
                      <a:blip r:embed="rId10"/>
                      <a:stretch>
                        <a:fillRect/>
                      </a:stretch>
                    </pic:blipFill>
                    <pic:spPr bwMode="auto">
                      <a:xfrm>
                        <a:off x="0" y="0"/>
                        <a:ext cx="5334000" cy="3000374"/>
                      </a:xfrm>
                      <a:prstGeom prst="rect">
                        <a:avLst/>
                      </a:prstGeom>
                      <a:noFill/>
                      <a:ln w="9525">
                        <a:noFill/>
                        <a:headEnd/>
                        <a:tailEnd/>
                      </a:ln>
                    </pic:spPr>
                  </pic:pic>
                </a:graphicData>
              </a:graphic>
            </wp:inline>
          </w:drawing>
        </w:r>
        <w:commentRangeEnd w:id="160"/>
        <w:r>
          <w:rPr>
            <w:rStyle w:val="CommentReference"/>
          </w:rPr>
          <w:commentReference w:id="160"/>
        </w:r>
      </w:ins>
    </w:p>
    <w:p w14:paraId="0502DE3D" w14:textId="7B89E70D" w:rsidR="00512138" w:rsidRDefault="00512138">
      <w:pPr>
        <w:pStyle w:val="Bibliography"/>
      </w:pPr>
      <w:ins w:id="162" w:author="Martini,Xavier" w:date="2020-02-18T18:02:00Z">
        <w:r>
          <w:t xml:space="preserve">Fig. </w:t>
        </w:r>
      </w:ins>
      <w:ins w:id="163" w:author="Martini,Xavier" w:date="2020-02-18T18:03:00Z">
        <w:r>
          <w:t>2</w:t>
        </w:r>
      </w:ins>
    </w:p>
    <w:sectPr w:rsidR="0051213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Martini,Xavier" w:date="2020-02-18T17:36:00Z" w:initials="M">
    <w:p w14:paraId="5E9240C2" w14:textId="35F1AA4F" w:rsidR="00C80F11" w:rsidRDefault="00C80F11">
      <w:pPr>
        <w:pStyle w:val="CommentText"/>
      </w:pPr>
      <w:r>
        <w:rPr>
          <w:rStyle w:val="CommentReference"/>
        </w:rPr>
        <w:annotationRef/>
      </w:r>
      <w:r>
        <w:t>A citation is needed there</w:t>
      </w:r>
    </w:p>
  </w:comment>
  <w:comment w:id="25" w:author="Martini,Xavier" w:date="2020-02-18T17:37:00Z" w:initials="M">
    <w:p w14:paraId="4D54D1A9" w14:textId="18EF29DD" w:rsidR="00AA1F72" w:rsidRDefault="00AA1F72">
      <w:pPr>
        <w:pStyle w:val="CommentText"/>
      </w:pPr>
      <w:r>
        <w:rPr>
          <w:rStyle w:val="CommentReference"/>
        </w:rPr>
        <w:annotationRef/>
      </w:r>
      <w:r>
        <w:t>Citation here</w:t>
      </w:r>
    </w:p>
  </w:comment>
  <w:comment w:id="31" w:author="Martini,Xavier" w:date="2020-02-18T17:38:00Z" w:initials="M">
    <w:p w14:paraId="2A25D123" w14:textId="192C44EB" w:rsidR="00AA1F72" w:rsidRDefault="00AA1F72">
      <w:pPr>
        <w:pStyle w:val="CommentText"/>
      </w:pPr>
      <w:r>
        <w:rPr>
          <w:rStyle w:val="CommentReference"/>
        </w:rPr>
        <w:annotationRef/>
      </w:r>
      <w:r>
        <w:t xml:space="preserve">Citation here </w:t>
      </w:r>
    </w:p>
  </w:comment>
  <w:comment w:id="46" w:author="Martini,Xavier" w:date="2020-02-18T17:40:00Z" w:initials="M">
    <w:p w14:paraId="1E2E8BB2" w14:textId="1E51B451" w:rsidR="00AA1F72" w:rsidRDefault="00AA1F72">
      <w:pPr>
        <w:pStyle w:val="CommentText"/>
      </w:pPr>
      <w:r>
        <w:rPr>
          <w:rStyle w:val="CommentReference"/>
        </w:rPr>
        <w:annotationRef/>
      </w:r>
      <w:r>
        <w:t>Add few line about the sampling protocol there</w:t>
      </w:r>
    </w:p>
  </w:comment>
  <w:comment w:id="60" w:author="Martini,Xavier" w:date="2020-02-18T17:42:00Z" w:initials="M">
    <w:p w14:paraId="5F8B767E" w14:textId="47931EAE" w:rsidR="00AA1F72" w:rsidRDefault="00AA1F72">
      <w:pPr>
        <w:pStyle w:val="CommentText"/>
      </w:pPr>
      <w:r>
        <w:rPr>
          <w:rStyle w:val="CommentReference"/>
        </w:rPr>
        <w:annotationRef/>
      </w:r>
      <w:r>
        <w:t>Define RPA</w:t>
      </w:r>
    </w:p>
  </w:comment>
  <w:comment w:id="100" w:author="Martini,Xavier" w:date="2020-02-18T18:00:00Z" w:initials="M">
    <w:p w14:paraId="5717F58D" w14:textId="147A5D5E" w:rsidR="00512138" w:rsidRDefault="00512138">
      <w:pPr>
        <w:pStyle w:val="CommentText"/>
      </w:pPr>
      <w:r>
        <w:rPr>
          <w:rStyle w:val="CommentReference"/>
        </w:rPr>
        <w:annotationRef/>
      </w:r>
      <w:r>
        <w:t xml:space="preserve">Label each panel A and B </w:t>
      </w:r>
    </w:p>
  </w:comment>
  <w:comment w:id="109" w:author="Martini,Xavier" w:date="2020-02-18T17:32:00Z" w:initials="M">
    <w:p w14:paraId="0AA75039" w14:textId="02725969" w:rsidR="00C80F11" w:rsidRDefault="00C80F11">
      <w:pPr>
        <w:pStyle w:val="CommentText"/>
      </w:pPr>
      <w:r>
        <w:rPr>
          <w:rStyle w:val="CommentReference"/>
        </w:rPr>
        <w:annotationRef/>
      </w:r>
      <w:r>
        <w:t xml:space="preserve">Convert this in black and white. Add a x and y axis with tick marks. Increase the font of the x axis label. Add a title to the y axis. Remove the title. Consider making a graph with a gap in the y axis instead of a log scale. </w:t>
      </w:r>
    </w:p>
  </w:comment>
  <w:comment w:id="118" w:author="Martini,Xavier" w:date="2020-02-18T18:09:00Z" w:initials="M">
    <w:p w14:paraId="2DF9C607" w14:textId="07A3DB16" w:rsidR="00512138" w:rsidRDefault="00512138">
      <w:pPr>
        <w:pStyle w:val="CommentText"/>
      </w:pPr>
      <w:r>
        <w:rPr>
          <w:rStyle w:val="CommentReference"/>
        </w:rPr>
        <w:annotationRef/>
      </w:r>
      <w:r>
        <w:t xml:space="preserve">This is certainly true but you have to back it up with a reference. </w:t>
      </w:r>
    </w:p>
  </w:comment>
  <w:comment w:id="124" w:author="Martini,Xavier" w:date="2020-02-18T18:10:00Z" w:initials="M">
    <w:p w14:paraId="43E4CCC3" w14:textId="4112D3B7" w:rsidR="00512138" w:rsidRDefault="00512138">
      <w:pPr>
        <w:pStyle w:val="CommentText"/>
      </w:pPr>
      <w:r>
        <w:rPr>
          <w:rStyle w:val="CommentReference"/>
        </w:rPr>
        <w:annotationRef/>
      </w:r>
      <w:r>
        <w:t xml:space="preserve">Florida entomologist require a summary in Spanish. You may want to do it ;-) </w:t>
      </w:r>
    </w:p>
  </w:comment>
  <w:comment w:id="152" w:author="Martini,Xavier" w:date="2020-02-18T18:00:00Z" w:initials="M">
    <w:p w14:paraId="42D46FAF" w14:textId="77777777" w:rsidR="00512138" w:rsidRDefault="00512138" w:rsidP="00512138">
      <w:pPr>
        <w:pStyle w:val="CommentText"/>
      </w:pPr>
      <w:r>
        <w:rPr>
          <w:rStyle w:val="CommentReference"/>
        </w:rPr>
        <w:annotationRef/>
      </w:r>
      <w:r>
        <w:t xml:space="preserve">Label each panel A and B </w:t>
      </w:r>
    </w:p>
  </w:comment>
  <w:comment w:id="160" w:author="Martini,Xavier" w:date="2020-02-18T17:32:00Z" w:initials="M">
    <w:p w14:paraId="6ACD7133" w14:textId="77777777" w:rsidR="00512138" w:rsidRDefault="00512138" w:rsidP="00512138">
      <w:pPr>
        <w:pStyle w:val="CommentText"/>
      </w:pPr>
      <w:r>
        <w:rPr>
          <w:rStyle w:val="CommentReference"/>
        </w:rPr>
        <w:annotationRef/>
      </w:r>
      <w:r>
        <w:t xml:space="preserve">Convert this in black and white. Add a x and y axis with tick marks. Increase the font of the x axis label. Add a title to the y axis. Remove the title. Consider making a graph with a gap in the y axis instead of a log scale.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9240C2" w15:done="0"/>
  <w15:commentEx w15:paraId="4D54D1A9" w15:done="0"/>
  <w15:commentEx w15:paraId="2A25D123" w15:done="0"/>
  <w15:commentEx w15:paraId="1E2E8BB2" w15:done="0"/>
  <w15:commentEx w15:paraId="5F8B767E" w15:done="0"/>
  <w15:commentEx w15:paraId="5717F58D" w15:done="0"/>
  <w15:commentEx w15:paraId="0AA75039" w15:done="0"/>
  <w15:commentEx w15:paraId="2DF9C607" w15:done="0"/>
  <w15:commentEx w15:paraId="43E4CCC3" w15:done="0"/>
  <w15:commentEx w15:paraId="42D46FAF" w15:done="0"/>
  <w15:commentEx w15:paraId="6ACD713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89395B" w14:textId="77777777" w:rsidR="008011D2" w:rsidRDefault="00C14CF7">
      <w:pPr>
        <w:spacing w:after="0"/>
      </w:pPr>
      <w:r>
        <w:separator/>
      </w:r>
    </w:p>
  </w:endnote>
  <w:endnote w:type="continuationSeparator" w:id="0">
    <w:p w14:paraId="1765691C" w14:textId="77777777" w:rsidR="008011D2" w:rsidRDefault="00C14CF7">
      <w:pPr>
        <w:spacing w:after="0"/>
      </w:pPr>
      <w:r>
        <w:continuationSeparator/>
      </w:r>
    </w:p>
  </w:endnote>
  <w:endnote w:type="continuationNotice" w:id="1">
    <w:p w14:paraId="6ED82EE1" w14:textId="77777777" w:rsidR="00313208" w:rsidRDefault="0031320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EBD2D7" w14:textId="77777777" w:rsidR="00E9569B" w:rsidRDefault="00C14CF7">
      <w:r>
        <w:separator/>
      </w:r>
    </w:p>
  </w:footnote>
  <w:footnote w:type="continuationSeparator" w:id="0">
    <w:p w14:paraId="2064E34B" w14:textId="77777777" w:rsidR="00E9569B" w:rsidRDefault="00C14CF7">
      <w:r>
        <w:continuationSeparator/>
      </w:r>
    </w:p>
  </w:footnote>
  <w:footnote w:type="continuationNotice" w:id="1">
    <w:p w14:paraId="3C368A04" w14:textId="77777777" w:rsidR="00313208" w:rsidRDefault="0031320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73723F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4F09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ini,Xavier">
    <w15:presenceInfo w15:providerId="AD" w15:userId="S-1-5-21-1308237860-4193317556-336787646-1252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13208"/>
    <w:rsid w:val="00420D41"/>
    <w:rsid w:val="004353AF"/>
    <w:rsid w:val="004E29B3"/>
    <w:rsid w:val="00512138"/>
    <w:rsid w:val="00527583"/>
    <w:rsid w:val="00590D07"/>
    <w:rsid w:val="00695031"/>
    <w:rsid w:val="00784D58"/>
    <w:rsid w:val="008011D2"/>
    <w:rsid w:val="008D6863"/>
    <w:rsid w:val="009F498A"/>
    <w:rsid w:val="00AA1F72"/>
    <w:rsid w:val="00B167C4"/>
    <w:rsid w:val="00B86B75"/>
    <w:rsid w:val="00BC48D5"/>
    <w:rsid w:val="00BF10D8"/>
    <w:rsid w:val="00C14CF7"/>
    <w:rsid w:val="00C36279"/>
    <w:rsid w:val="00C80F11"/>
    <w:rsid w:val="00E315A3"/>
    <w:rsid w:val="00E5144B"/>
    <w:rsid w:val="00E9569B"/>
    <w:rsid w:val="00FA02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2C26"/>
  <w15:docId w15:val="{13BAF030-B982-4061-8462-A3CFD554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semiHidden/>
    <w:unhideWhenUsed/>
    <w:rsid w:val="00313208"/>
    <w:pPr>
      <w:tabs>
        <w:tab w:val="center" w:pos="4680"/>
        <w:tab w:val="right" w:pos="9360"/>
      </w:tabs>
      <w:spacing w:after="0"/>
    </w:pPr>
  </w:style>
  <w:style w:type="character" w:customStyle="1" w:styleId="HeaderChar">
    <w:name w:val="Header Char"/>
    <w:basedOn w:val="DefaultParagraphFont"/>
    <w:link w:val="Header"/>
    <w:semiHidden/>
    <w:rsid w:val="00313208"/>
  </w:style>
  <w:style w:type="paragraph" w:styleId="Footer">
    <w:name w:val="footer"/>
    <w:basedOn w:val="Normal"/>
    <w:link w:val="FooterChar"/>
    <w:semiHidden/>
    <w:unhideWhenUsed/>
    <w:rsid w:val="00313208"/>
    <w:pPr>
      <w:tabs>
        <w:tab w:val="center" w:pos="4680"/>
        <w:tab w:val="right" w:pos="9360"/>
      </w:tabs>
      <w:spacing w:after="0"/>
    </w:pPr>
  </w:style>
  <w:style w:type="character" w:customStyle="1" w:styleId="FooterChar">
    <w:name w:val="Footer Char"/>
    <w:basedOn w:val="DefaultParagraphFont"/>
    <w:link w:val="Footer"/>
    <w:semiHidden/>
    <w:rsid w:val="00313208"/>
  </w:style>
  <w:style w:type="character" w:styleId="CommentReference">
    <w:name w:val="annotation reference"/>
    <w:basedOn w:val="DefaultParagraphFont"/>
    <w:semiHidden/>
    <w:unhideWhenUsed/>
    <w:rsid w:val="00C80F11"/>
    <w:rPr>
      <w:sz w:val="16"/>
      <w:szCs w:val="16"/>
    </w:rPr>
  </w:style>
  <w:style w:type="paragraph" w:styleId="CommentText">
    <w:name w:val="annotation text"/>
    <w:basedOn w:val="Normal"/>
    <w:link w:val="CommentTextChar"/>
    <w:semiHidden/>
    <w:unhideWhenUsed/>
    <w:rsid w:val="00C80F11"/>
    <w:rPr>
      <w:sz w:val="20"/>
      <w:szCs w:val="20"/>
    </w:rPr>
  </w:style>
  <w:style w:type="character" w:customStyle="1" w:styleId="CommentTextChar">
    <w:name w:val="Comment Text Char"/>
    <w:basedOn w:val="DefaultParagraphFont"/>
    <w:link w:val="CommentText"/>
    <w:semiHidden/>
    <w:rsid w:val="00C80F11"/>
    <w:rPr>
      <w:sz w:val="20"/>
      <w:szCs w:val="20"/>
    </w:rPr>
  </w:style>
  <w:style w:type="paragraph" w:styleId="CommentSubject">
    <w:name w:val="annotation subject"/>
    <w:basedOn w:val="CommentText"/>
    <w:next w:val="CommentText"/>
    <w:link w:val="CommentSubjectChar"/>
    <w:semiHidden/>
    <w:unhideWhenUsed/>
    <w:rsid w:val="00C80F11"/>
    <w:rPr>
      <w:b/>
      <w:bCs/>
    </w:rPr>
  </w:style>
  <w:style w:type="character" w:customStyle="1" w:styleId="CommentSubjectChar">
    <w:name w:val="Comment Subject Char"/>
    <w:basedOn w:val="CommentTextChar"/>
    <w:link w:val="CommentSubject"/>
    <w:semiHidden/>
    <w:rsid w:val="00C80F11"/>
    <w:rPr>
      <w:b/>
      <w:bCs/>
      <w:sz w:val="20"/>
      <w:szCs w:val="20"/>
    </w:rPr>
  </w:style>
  <w:style w:type="paragraph" w:styleId="BalloonText">
    <w:name w:val="Balloon Text"/>
    <w:basedOn w:val="Normal"/>
    <w:link w:val="BalloonTextChar"/>
    <w:semiHidden/>
    <w:unhideWhenUsed/>
    <w:rsid w:val="00C80F1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80F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Fife</dc:creator>
  <cp:keywords/>
  <cp:lastModifiedBy>Martini,Xavier</cp:lastModifiedBy>
  <cp:revision>3</cp:revision>
  <dcterms:created xsi:type="dcterms:W3CDTF">2020-02-18T23:11:00Z</dcterms:created>
  <dcterms:modified xsi:type="dcterms:W3CDTF">2020-02-18T23:16:00Z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Fife2020.bib</vt:lpwstr>
  </property>
  <property fmtid="{D5CDD505-2E9C-101B-9397-08002B2CF9AE}" pid="4" name="csl">
    <vt:lpwstr>j_med_entomol.csl</vt:lpwstr>
  </property>
  <property fmtid="{D5CDD505-2E9C-101B-9397-08002B2CF9AE}" pid="5" name="output">
    <vt:lpwstr>word_document</vt:lpwstr>
  </property>
  <property fmtid="{D5CDD505-2E9C-101B-9397-08002B2CF9AE}" pid="6" name="pagetitle">
    <vt:lpwstr>scientific_notes</vt:lpwstr>
  </property>
</Properties>
</file>